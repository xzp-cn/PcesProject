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sz w:val="24"/>
          <w:szCs w:val="24"/>
        </w:rPr>
      </w:pPr>
      <w:r>
        <w:rPr>
          <w:rFonts w:hint="eastAsia" w:ascii="宋体" w:hAnsi="宋体" w:eastAsia="宋体"/>
          <w:sz w:val="24"/>
          <w:szCs w:val="24"/>
        </w:rPr>
        <w:t>评审专家意见：</w:t>
      </w:r>
    </w:p>
    <w:p>
      <w:pPr>
        <w:spacing w:line="360" w:lineRule="auto"/>
        <w:rPr>
          <w:rFonts w:ascii="宋体" w:hAnsi="宋体" w:eastAsia="宋体"/>
          <w:sz w:val="24"/>
          <w:szCs w:val="24"/>
        </w:rPr>
      </w:pPr>
      <w:commentRangeStart w:id="0"/>
      <w:r>
        <w:rPr>
          <w:rFonts w:hint="eastAsia" w:ascii="宋体" w:hAnsi="宋体" w:eastAsia="宋体"/>
          <w:color w:val="FF0000"/>
          <w:sz w:val="24"/>
          <w:szCs w:val="24"/>
        </w:rPr>
        <w:t>1</w:t>
      </w:r>
      <w:r>
        <w:rPr>
          <w:rFonts w:ascii="宋体" w:hAnsi="宋体" w:eastAsia="宋体"/>
          <w:color w:val="FF0000"/>
          <w:sz w:val="24"/>
          <w:szCs w:val="24"/>
        </w:rPr>
        <w:t>.</w:t>
      </w:r>
      <w:r>
        <w:rPr>
          <w:rFonts w:hint="eastAsia" w:ascii="宋体" w:hAnsi="宋体" w:eastAsia="宋体"/>
          <w:sz w:val="24"/>
          <w:szCs w:val="24"/>
        </w:rPr>
        <w:t>进入界面。</w:t>
      </w:r>
      <w:commentRangeEnd w:id="0"/>
      <w:r>
        <w:commentReference w:id="0"/>
      </w:r>
      <w:r>
        <w:rPr>
          <w:rFonts w:hint="eastAsia" w:ascii="宋体" w:hAnsi="宋体" w:eastAsia="宋体"/>
          <w:sz w:val="24"/>
          <w:szCs w:val="24"/>
        </w:rPr>
        <w:t>抬头：“图片交换沟通系统教师实训软件”修改成“自闭症儿童沟通与交往虚拟仿真实验项目”。</w:t>
      </w:r>
    </w:p>
    <w:p>
      <w:pPr>
        <w:spacing w:line="360" w:lineRule="auto"/>
        <w:rPr>
          <w:rFonts w:ascii="宋体" w:hAnsi="宋体" w:eastAsia="宋体"/>
          <w:sz w:val="24"/>
          <w:szCs w:val="24"/>
        </w:rPr>
      </w:pPr>
      <w:r>
        <w:rPr>
          <w:rFonts w:hint="eastAsia" w:ascii="宋体" w:hAnsi="宋体" w:eastAsia="宋体"/>
          <w:sz w:val="24"/>
          <w:szCs w:val="24"/>
        </w:rPr>
        <w:t>简介改成“项目简介”，内容改成“自闭症儿童沟通与交往虚拟仿真实验项目基于图片交换沟通系统的训练流程，以图片为基础，促进自闭症儿童沟通的主动性。项目通过虚拟仿真的技术，将学生带入自闭症儿童教师的角色，在虚拟化的功能室中进行自闭症儿童沟通与交往的干预教学，帮助学生正确认识自闭症儿童沟通与交往的特点、重点掌握干预的技术、方法和要点、形成科学干预自闭症儿童的态度。”</w:t>
      </w:r>
    </w:p>
    <w:p>
      <w:pPr>
        <w:spacing w:line="360" w:lineRule="auto"/>
        <w:rPr>
          <w:rFonts w:ascii="宋体" w:hAnsi="宋体" w:eastAsia="宋体"/>
          <w:sz w:val="24"/>
          <w:szCs w:val="24"/>
        </w:rPr>
      </w:pPr>
      <w:r>
        <w:rPr>
          <w:rFonts w:hint="eastAsia" w:ascii="宋体" w:hAnsi="宋体" w:eastAsia="宋体"/>
          <w:sz w:val="24"/>
          <w:szCs w:val="24"/>
          <w:highlight w:val="yellow"/>
        </w:rPr>
        <w:t>请注意所有出现的文本的字体、标点符号，尽量正确。</w:t>
      </w:r>
    </w:p>
    <w:p>
      <w:pPr>
        <w:spacing w:line="360" w:lineRule="auto"/>
        <w:rPr>
          <w:rFonts w:ascii="宋体" w:hAnsi="宋体" w:eastAsia="宋体"/>
          <w:sz w:val="24"/>
          <w:szCs w:val="24"/>
        </w:rPr>
      </w:pPr>
      <w:commentRangeStart w:id="1"/>
      <w:r>
        <w:rPr>
          <w:rFonts w:hint="eastAsia" w:ascii="宋体" w:hAnsi="宋体" w:eastAsia="宋体"/>
          <w:color w:val="FF0000"/>
          <w:sz w:val="24"/>
          <w:szCs w:val="24"/>
        </w:rPr>
        <w:t>2</w:t>
      </w:r>
      <w:r>
        <w:rPr>
          <w:rFonts w:ascii="宋体" w:hAnsi="宋体" w:eastAsia="宋体"/>
          <w:color w:val="FF0000"/>
          <w:sz w:val="24"/>
          <w:szCs w:val="24"/>
        </w:rPr>
        <w:t>.</w:t>
      </w:r>
      <w:r>
        <w:rPr>
          <w:rFonts w:hint="eastAsia" w:ascii="宋体" w:hAnsi="宋体" w:eastAsia="宋体"/>
          <w:sz w:val="24"/>
          <w:szCs w:val="24"/>
        </w:rPr>
        <w:t>首页界面，需加入一些简单说明。</w:t>
      </w:r>
      <w:commentRangeEnd w:id="1"/>
      <w:r>
        <w:commentReference w:id="1"/>
      </w:r>
      <w:r>
        <w:rPr>
          <w:rFonts w:hint="eastAsia" w:ascii="宋体" w:hAnsi="宋体" w:eastAsia="宋体"/>
          <w:sz w:val="24"/>
          <w:szCs w:val="24"/>
        </w:rPr>
        <w:t>个案信息上加上“个案基本信息”抬头。辅助教师加入说明“辅助教师：不参与儿童的沟通，只负责协助儿童完成交换，有时可撤除”。教师加入说明“教师：师范生虚拟角色，与小华直接进行沟通与干预”。</w:t>
      </w:r>
    </w:p>
    <w:p>
      <w:pPr>
        <w:spacing w:line="360" w:lineRule="auto"/>
        <w:rPr>
          <w:rFonts w:ascii="宋体" w:hAnsi="宋体" w:eastAsia="宋体"/>
          <w:sz w:val="24"/>
          <w:szCs w:val="24"/>
        </w:rPr>
      </w:pPr>
      <w:r>
        <w:rPr>
          <w:rFonts w:hint="eastAsia" w:ascii="宋体" w:hAnsi="宋体" w:eastAsia="宋体"/>
          <w:sz w:val="24"/>
          <w:szCs w:val="24"/>
        </w:rPr>
        <w:t>可以在首页出现一次即可。</w:t>
      </w:r>
    </w:p>
    <w:p>
      <w:pPr>
        <w:spacing w:line="360" w:lineRule="auto"/>
        <w:rPr>
          <w:rFonts w:ascii="宋体" w:hAnsi="宋体" w:eastAsia="宋体"/>
          <w:sz w:val="24"/>
          <w:szCs w:val="24"/>
        </w:rPr>
      </w:pPr>
      <w:r>
        <w:rPr>
          <w:rFonts w:hint="eastAsia" w:ascii="宋体" w:hAnsi="宋体" w:eastAsia="宋体"/>
          <w:color w:val="FF0000"/>
          <w:sz w:val="24"/>
          <w:szCs w:val="24"/>
        </w:rPr>
        <w:t>3</w:t>
      </w:r>
      <w:r>
        <w:rPr>
          <w:rFonts w:ascii="宋体" w:hAnsi="宋体" w:eastAsia="宋体"/>
          <w:color w:val="FF0000"/>
          <w:sz w:val="24"/>
          <w:szCs w:val="24"/>
        </w:rPr>
        <w:t>.</w:t>
      </w:r>
      <w:commentRangeStart w:id="2"/>
      <w:r>
        <w:rPr>
          <w:rFonts w:hint="eastAsia" w:ascii="宋体" w:hAnsi="宋体" w:eastAsia="宋体"/>
          <w:sz w:val="24"/>
          <w:szCs w:val="24"/>
        </w:rPr>
        <w:t>每个阶段测试题加一个抬头，不需要写阶段名称，直接写“阶段一测试题”，</w:t>
      </w:r>
      <w:commentRangeEnd w:id="2"/>
      <w:r>
        <w:commentReference w:id="2"/>
      </w:r>
      <w:commentRangeStart w:id="3"/>
      <w:r>
        <w:rPr>
          <w:rFonts w:hint="eastAsia" w:ascii="宋体" w:hAnsi="宋体" w:eastAsia="宋体"/>
          <w:sz w:val="24"/>
          <w:szCs w:val="24"/>
        </w:rPr>
        <w:t>然后题目一个一个依次出现，做完一题才显示下一题，测试题标号1-</w:t>
      </w:r>
      <w:r>
        <w:rPr>
          <w:rFonts w:ascii="宋体" w:hAnsi="宋体" w:eastAsia="宋体"/>
          <w:sz w:val="24"/>
          <w:szCs w:val="24"/>
        </w:rPr>
        <w:t>1</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w:t>
      </w:r>
      <w:commentRangeEnd w:id="3"/>
      <w:r>
        <w:commentReference w:id="3"/>
      </w: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之类。</w:t>
      </w:r>
    </w:p>
    <w:p>
      <w:pPr>
        <w:spacing w:line="360" w:lineRule="auto"/>
        <w:rPr>
          <w:rFonts w:ascii="宋体" w:hAnsi="宋体" w:eastAsia="宋体"/>
          <w:sz w:val="24"/>
          <w:szCs w:val="24"/>
        </w:rPr>
      </w:pPr>
      <w:commentRangeStart w:id="4"/>
      <w:r>
        <w:rPr>
          <w:rFonts w:hint="eastAsia" w:ascii="宋体" w:hAnsi="宋体" w:eastAsia="宋体"/>
          <w:color w:val="FF0000"/>
          <w:sz w:val="24"/>
          <w:szCs w:val="24"/>
        </w:rPr>
        <w:t>4</w:t>
      </w:r>
      <w:r>
        <w:rPr>
          <w:rFonts w:ascii="宋体" w:hAnsi="宋体" w:eastAsia="宋体"/>
          <w:color w:val="FF0000"/>
          <w:sz w:val="24"/>
          <w:szCs w:val="24"/>
        </w:rPr>
        <w:t>.</w:t>
      </w:r>
      <w:r>
        <w:rPr>
          <w:rFonts w:hint="eastAsia" w:ascii="宋体" w:hAnsi="宋体" w:eastAsia="宋体"/>
          <w:sz w:val="24"/>
          <w:szCs w:val="24"/>
        </w:rPr>
        <w:t>每个阶段测试题做完之后新加入一个界面，实验小结和实验反思。</w:t>
      </w:r>
      <w:commentRangeEnd w:id="4"/>
      <w:r>
        <w:commentReference w:id="4"/>
      </w:r>
    </w:p>
    <w:p>
      <w:pPr>
        <w:spacing w:line="360" w:lineRule="auto"/>
        <w:rPr>
          <w:rFonts w:hint="eastAsia" w:ascii="宋体" w:hAnsi="宋体" w:eastAsia="宋体"/>
          <w:sz w:val="24"/>
          <w:szCs w:val="24"/>
        </w:rPr>
      </w:pPr>
      <w:r>
        <w:rPr>
          <w:rFonts w:hint="eastAsia" w:ascii="宋体" w:hAnsi="宋体" w:eastAsia="宋体"/>
          <w:color w:val="FF0000"/>
          <w:sz w:val="24"/>
          <w:szCs w:val="24"/>
        </w:rPr>
        <w:t>阶段一实验小结</w:t>
      </w:r>
      <w:r>
        <w:rPr>
          <w:rFonts w:hint="eastAsia" w:ascii="宋体" w:hAnsi="宋体" w:eastAsia="宋体"/>
          <w:sz w:val="24"/>
          <w:szCs w:val="24"/>
        </w:rPr>
        <w:t>：此阶段主要引导儿童看到喜欢的物品时，能主动拿取该物品的图片交到教师手中，以换取喜欢的物品。在训练过程中辅助教师可以逐渐减少协助，教师可以尽量延长“张开手掌”提示的时间。</w:t>
      </w:r>
    </w:p>
    <w:p>
      <w:pPr>
        <w:spacing w:line="360" w:lineRule="auto"/>
        <w:rPr>
          <w:rFonts w:ascii="宋体" w:hAnsi="宋体" w:eastAsia="宋体"/>
          <w:sz w:val="24"/>
          <w:szCs w:val="24"/>
        </w:rPr>
      </w:pPr>
      <w:r>
        <w:rPr>
          <w:rFonts w:hint="eastAsia" w:ascii="宋体" w:hAnsi="宋体" w:eastAsia="宋体"/>
          <w:sz w:val="24"/>
          <w:szCs w:val="24"/>
        </w:rPr>
        <w:t>实验反思是参加学生自行输入的，界面上呈现输入文本框就行，字数2</w:t>
      </w:r>
      <w:r>
        <w:rPr>
          <w:rFonts w:ascii="宋体" w:hAnsi="宋体" w:eastAsia="宋体"/>
          <w:sz w:val="24"/>
          <w:szCs w:val="24"/>
        </w:rPr>
        <w:t>00</w:t>
      </w:r>
      <w:r>
        <w:rPr>
          <w:rFonts w:hint="eastAsia" w:ascii="宋体" w:hAnsi="宋体" w:eastAsia="宋体"/>
          <w:sz w:val="24"/>
          <w:szCs w:val="24"/>
        </w:rPr>
        <w:t>字以内。</w:t>
      </w:r>
      <w:r>
        <w:rPr>
          <w:rFonts w:hint="eastAsia" w:ascii="宋体" w:hAnsi="宋体" w:eastAsia="宋体"/>
          <w:sz w:val="24"/>
          <w:szCs w:val="24"/>
          <w:highlight w:val="yellow"/>
        </w:rPr>
        <w:t>（每个阶段同）</w:t>
      </w:r>
    </w:p>
    <w:p>
      <w:pPr>
        <w:spacing w:line="360" w:lineRule="auto"/>
        <w:rPr>
          <w:ins w:id="0" w:author="a llen" w:date="2019-09-16T10:20:00Z"/>
          <w:rFonts w:ascii="宋体" w:hAnsi="宋体" w:eastAsia="宋体"/>
          <w:color w:val="FF0000"/>
          <w:sz w:val="24"/>
          <w:szCs w:val="24"/>
        </w:rPr>
      </w:pPr>
      <w:r>
        <w:rPr>
          <w:rFonts w:hint="eastAsia" w:ascii="宋体" w:hAnsi="宋体" w:eastAsia="宋体"/>
          <w:color w:val="FF0000"/>
          <w:sz w:val="24"/>
          <w:szCs w:val="24"/>
        </w:rPr>
        <w:t>阶段二实验小结</w:t>
      </w:r>
      <w:r>
        <w:rPr>
          <w:rFonts w:hint="eastAsia" w:ascii="宋体" w:hAnsi="宋体" w:eastAsia="宋体"/>
          <w:sz w:val="24"/>
          <w:szCs w:val="24"/>
        </w:rPr>
        <w:t>：此阶段主要引导儿童走向沟通板拿起图片，然后寻找教师，把图片交到面前的教师手中。在训练过程中，教师、儿童和沟通板三者的距离可以逐渐拉大。</w:t>
      </w:r>
      <w:ins w:id="1" w:author="a llen" w:date="2019-09-16T10:20:00Z">
        <w:r>
          <w:rPr>
            <w:rFonts w:hint="eastAsia" w:ascii="宋体" w:hAnsi="宋体" w:eastAsia="宋体"/>
            <w:color w:val="FF0000"/>
            <w:sz w:val="24"/>
            <w:szCs w:val="24"/>
          </w:rPr>
          <w:t>是否涉及到模型美术，表现形式。</w:t>
        </w:r>
      </w:ins>
    </w:p>
    <w:p>
      <w:pPr>
        <w:spacing w:line="360" w:lineRule="auto"/>
        <w:rPr>
          <w:rFonts w:ascii="宋体" w:hAnsi="宋体" w:eastAsia="宋体"/>
          <w:sz w:val="24"/>
          <w:szCs w:val="24"/>
        </w:rPr>
      </w:pPr>
    </w:p>
    <w:p>
      <w:pPr>
        <w:spacing w:line="360" w:lineRule="auto"/>
        <w:rPr>
          <w:ins w:id="2" w:author="a llen" w:date="2019-09-16T10:20:00Z"/>
          <w:rFonts w:ascii="宋体" w:hAnsi="宋体" w:eastAsia="宋体"/>
          <w:sz w:val="24"/>
          <w:szCs w:val="24"/>
        </w:rPr>
      </w:pPr>
      <w:r>
        <w:rPr>
          <w:rFonts w:hint="eastAsia" w:ascii="宋体" w:hAnsi="宋体" w:eastAsia="宋体"/>
          <w:color w:val="FF0000"/>
          <w:sz w:val="24"/>
          <w:szCs w:val="24"/>
        </w:rPr>
        <w:t>阶段三实验小结</w:t>
      </w:r>
      <w:r>
        <w:rPr>
          <w:rFonts w:hint="eastAsia" w:ascii="宋体" w:hAnsi="宋体" w:eastAsia="宋体"/>
          <w:sz w:val="24"/>
          <w:szCs w:val="24"/>
        </w:rPr>
        <w:t>：此阶段主要引导儿童当其想得到某一物品时，可以走向沟通板，在多张图片中取出正确的图片，走向教师，把图片交到教师手中来表达需求。若儿童选择错误，则需要进入纠错程序。</w:t>
      </w:r>
    </w:p>
    <w:p>
      <w:pPr>
        <w:spacing w:line="360" w:lineRule="auto"/>
        <w:rPr>
          <w:ins w:id="3" w:author="a llen" w:date="2019-09-16T10:20:00Z"/>
          <w:rFonts w:ascii="宋体" w:hAnsi="宋体" w:eastAsia="宋体"/>
          <w:color w:val="FF0000"/>
          <w:sz w:val="24"/>
          <w:szCs w:val="24"/>
        </w:rPr>
      </w:pPr>
      <w:ins w:id="4" w:author="a llen" w:date="2019-09-16T10:20:00Z">
        <w:r>
          <w:rPr>
            <w:rFonts w:hint="eastAsia" w:ascii="宋体" w:hAnsi="宋体" w:eastAsia="宋体"/>
            <w:color w:val="FF0000"/>
            <w:sz w:val="24"/>
            <w:szCs w:val="24"/>
          </w:rPr>
          <w:t>是否涉及到模型美术，表现形式。</w:t>
        </w:r>
      </w:ins>
    </w:p>
    <w:p>
      <w:pPr>
        <w:spacing w:line="360" w:lineRule="auto"/>
        <w:rPr>
          <w:rFonts w:ascii="宋体" w:hAnsi="宋体" w:eastAsia="宋体"/>
          <w:sz w:val="24"/>
          <w:szCs w:val="24"/>
        </w:rPr>
      </w:pPr>
    </w:p>
    <w:p>
      <w:pPr>
        <w:spacing w:line="360" w:lineRule="auto"/>
        <w:rPr>
          <w:ins w:id="5" w:author="a llen" w:date="2019-09-16T10:20:00Z"/>
          <w:rFonts w:ascii="宋体" w:hAnsi="宋体" w:eastAsia="宋体"/>
          <w:sz w:val="24"/>
          <w:szCs w:val="24"/>
        </w:rPr>
      </w:pPr>
      <w:r>
        <w:rPr>
          <w:rFonts w:hint="eastAsia" w:ascii="宋体" w:hAnsi="宋体" w:eastAsia="宋体"/>
          <w:color w:val="FF0000"/>
          <w:sz w:val="24"/>
          <w:szCs w:val="24"/>
        </w:rPr>
        <w:t>阶段四实验小结</w:t>
      </w:r>
      <w:r>
        <w:rPr>
          <w:rFonts w:hint="eastAsia" w:ascii="宋体" w:hAnsi="宋体" w:eastAsia="宋体"/>
          <w:sz w:val="24"/>
          <w:szCs w:val="24"/>
        </w:rPr>
        <w:t>：此阶段主要引导儿童当想要某物品时，能主动走到沟通板，组合“我要**”的句子给教师来准确表达需求。在这阶段并不一定要求儿童说出句子，但若说出则可以得到较多强化物。</w:t>
      </w:r>
    </w:p>
    <w:p>
      <w:pPr>
        <w:spacing w:line="360" w:lineRule="auto"/>
        <w:rPr>
          <w:ins w:id="6" w:author="a llen" w:date="2019-09-16T10:20:00Z"/>
          <w:rFonts w:ascii="宋体" w:hAnsi="宋体" w:eastAsia="宋体"/>
          <w:color w:val="FF0000"/>
          <w:sz w:val="24"/>
          <w:szCs w:val="24"/>
        </w:rPr>
      </w:pPr>
      <w:ins w:id="7" w:author="a llen" w:date="2019-09-16T10:20:00Z">
        <w:r>
          <w:rPr>
            <w:rFonts w:hint="eastAsia" w:ascii="宋体" w:hAnsi="宋体" w:eastAsia="宋体"/>
            <w:color w:val="FF0000"/>
            <w:sz w:val="24"/>
            <w:szCs w:val="24"/>
          </w:rPr>
          <w:t>是否涉及到模型美术，表现形式。</w:t>
        </w:r>
      </w:ins>
    </w:p>
    <w:p>
      <w:pPr>
        <w:spacing w:line="360" w:lineRule="auto"/>
        <w:rPr>
          <w:rFonts w:ascii="宋体" w:hAnsi="宋体" w:eastAsia="宋体"/>
          <w:sz w:val="24"/>
          <w:szCs w:val="24"/>
        </w:rPr>
      </w:pPr>
    </w:p>
    <w:p>
      <w:pPr>
        <w:spacing w:line="360" w:lineRule="auto"/>
        <w:rPr>
          <w:ins w:id="8" w:author="a llen" w:date="2019-09-16T10:20:00Z"/>
          <w:rFonts w:ascii="宋体" w:hAnsi="宋体" w:eastAsia="宋体"/>
          <w:sz w:val="24"/>
          <w:szCs w:val="24"/>
        </w:rPr>
      </w:pPr>
      <w:r>
        <w:rPr>
          <w:rFonts w:hint="eastAsia" w:ascii="宋体" w:hAnsi="宋体" w:eastAsia="宋体"/>
          <w:color w:val="FF0000"/>
          <w:sz w:val="24"/>
          <w:szCs w:val="24"/>
        </w:rPr>
        <w:t>阶段五实验小结</w:t>
      </w:r>
      <w:r>
        <w:rPr>
          <w:rFonts w:hint="eastAsia" w:ascii="宋体" w:hAnsi="宋体" w:eastAsia="宋体"/>
          <w:sz w:val="24"/>
          <w:szCs w:val="24"/>
        </w:rPr>
        <w:t>：此阶段主要引导儿童回应“你要什么”的问句。在这阶段教师可以逐渐褪除手势提示（指着“我要”图片），引导儿童自行回答问题。</w:t>
      </w:r>
    </w:p>
    <w:p>
      <w:pPr>
        <w:spacing w:line="360" w:lineRule="auto"/>
        <w:rPr>
          <w:ins w:id="9" w:author="a llen" w:date="2019-09-16T10:20:00Z"/>
          <w:rFonts w:ascii="宋体" w:hAnsi="宋体" w:eastAsia="宋体"/>
          <w:color w:val="FF0000"/>
          <w:sz w:val="24"/>
          <w:szCs w:val="24"/>
        </w:rPr>
      </w:pPr>
      <w:ins w:id="10" w:author="a llen" w:date="2019-09-16T10:20:00Z">
        <w:r>
          <w:rPr>
            <w:rFonts w:hint="eastAsia" w:ascii="宋体" w:hAnsi="宋体" w:eastAsia="宋体"/>
            <w:color w:val="FF0000"/>
            <w:sz w:val="24"/>
            <w:szCs w:val="24"/>
          </w:rPr>
          <w:t>。</w:t>
        </w:r>
      </w:ins>
    </w:p>
    <w:p>
      <w:pPr>
        <w:spacing w:line="360" w:lineRule="auto"/>
        <w:rPr>
          <w:rFonts w:ascii="宋体" w:hAnsi="宋体" w:eastAsia="宋体"/>
          <w:sz w:val="24"/>
          <w:szCs w:val="24"/>
        </w:rPr>
      </w:pPr>
    </w:p>
    <w:p>
      <w:pPr>
        <w:spacing w:line="360" w:lineRule="auto"/>
        <w:rPr>
          <w:ins w:id="11" w:author="a llen" w:date="2019-09-16T10:20:00Z"/>
          <w:rFonts w:ascii="宋体" w:hAnsi="宋体" w:eastAsia="宋体"/>
          <w:sz w:val="24"/>
          <w:szCs w:val="24"/>
        </w:rPr>
      </w:pPr>
      <w:r>
        <w:rPr>
          <w:rFonts w:hint="eastAsia" w:ascii="宋体" w:hAnsi="宋体" w:eastAsia="宋体"/>
          <w:color w:val="FF0000"/>
          <w:sz w:val="24"/>
          <w:szCs w:val="24"/>
        </w:rPr>
        <w:t>阶段六实验小结</w:t>
      </w:r>
      <w:r>
        <w:rPr>
          <w:rFonts w:hint="eastAsia" w:ascii="宋体" w:hAnsi="宋体" w:eastAsia="宋体"/>
          <w:sz w:val="24"/>
          <w:szCs w:val="24"/>
        </w:rPr>
        <w:t>：此阶段主要引导儿童能正确回答“你要什么？”和“你看到什么？”等评论性问题。此阶段教师可以逐渐褪除发问，引导儿童自发沟通。</w:t>
      </w:r>
    </w:p>
    <w:p>
      <w:pPr>
        <w:spacing w:line="360" w:lineRule="auto"/>
        <w:rPr>
          <w:ins w:id="12" w:author="a llen" w:date="2019-09-16T10:20:00Z"/>
          <w:rFonts w:ascii="宋体" w:hAnsi="宋体" w:eastAsia="宋体"/>
          <w:color w:val="FF0000"/>
          <w:sz w:val="24"/>
          <w:szCs w:val="24"/>
        </w:rPr>
      </w:pPr>
      <w:ins w:id="13" w:author="a llen" w:date="2019-09-16T10:20:00Z">
        <w:r>
          <w:rPr>
            <w:rFonts w:hint="eastAsia" w:ascii="宋体" w:hAnsi="宋体" w:eastAsia="宋体"/>
            <w:color w:val="FF0000"/>
            <w:sz w:val="24"/>
            <w:szCs w:val="24"/>
          </w:rPr>
          <w:t>是否涉及到模型美术，表现形式。</w:t>
        </w:r>
      </w:ins>
    </w:p>
    <w:p>
      <w:pPr>
        <w:spacing w:line="360" w:lineRule="auto"/>
        <w:rPr>
          <w:rFonts w:ascii="宋体" w:hAnsi="宋体" w:eastAsia="宋体"/>
          <w:sz w:val="24"/>
          <w:szCs w:val="24"/>
        </w:rPr>
      </w:pPr>
    </w:p>
    <w:p>
      <w:pPr>
        <w:spacing w:line="360" w:lineRule="auto"/>
        <w:rPr>
          <w:rFonts w:ascii="宋体" w:hAnsi="宋体" w:eastAsia="宋体"/>
          <w:sz w:val="24"/>
          <w:szCs w:val="24"/>
        </w:rPr>
      </w:pPr>
      <w:commentRangeStart w:id="5"/>
      <w:r>
        <w:rPr>
          <w:rFonts w:hint="eastAsia" w:ascii="宋体" w:hAnsi="宋体" w:eastAsia="宋体"/>
          <w:color w:val="FF0000"/>
          <w:sz w:val="24"/>
          <w:szCs w:val="24"/>
        </w:rPr>
        <w:t>5</w:t>
      </w:r>
      <w:r>
        <w:rPr>
          <w:rFonts w:ascii="宋体" w:hAnsi="宋体" w:eastAsia="宋体"/>
          <w:color w:val="FF0000"/>
          <w:sz w:val="24"/>
          <w:szCs w:val="24"/>
        </w:rPr>
        <w:t>.</w:t>
      </w:r>
      <w:r>
        <w:rPr>
          <w:rFonts w:hint="eastAsia" w:ascii="宋体" w:hAnsi="宋体" w:eastAsia="宋体"/>
          <w:sz w:val="24"/>
          <w:szCs w:val="24"/>
        </w:rPr>
        <w:t>个别有字卡的环节，作为观看者看不清字卡上的字，镜头是否能推进，不用一直保持广角镜头？</w:t>
      </w:r>
      <w:commentRangeEnd w:id="5"/>
      <w:r>
        <w:commentReference w:id="5"/>
      </w:r>
      <w:r>
        <w:rPr>
          <w:rFonts w:hint="eastAsia" w:ascii="宋体" w:hAnsi="宋体" w:eastAsia="宋体"/>
          <w:sz w:val="24"/>
          <w:szCs w:val="24"/>
        </w:rPr>
        <w:t>如第六阶段第一关，我看见字卡，很难看清楚。包括其他环节也是类似问题。</w:t>
      </w:r>
    </w:p>
    <w:p>
      <w:pPr>
        <w:spacing w:line="360" w:lineRule="auto"/>
      </w:pPr>
      <w:commentRangeStart w:id="6"/>
      <w:r>
        <w:rPr>
          <w:rFonts w:hint="eastAsia" w:ascii="宋体" w:hAnsi="宋体" w:eastAsia="宋体"/>
          <w:color w:val="FF0000"/>
          <w:sz w:val="24"/>
          <w:szCs w:val="24"/>
        </w:rPr>
        <w:t>6</w:t>
      </w:r>
      <w:r>
        <w:rPr>
          <w:rFonts w:ascii="宋体" w:hAnsi="宋体" w:eastAsia="宋体"/>
          <w:color w:val="FF0000"/>
          <w:sz w:val="24"/>
          <w:szCs w:val="24"/>
        </w:rPr>
        <w:t>.</w:t>
      </w:r>
      <w:r>
        <w:rPr>
          <w:rFonts w:hint="eastAsia" w:ascii="宋体" w:hAnsi="宋体" w:eastAsia="宋体"/>
          <w:sz w:val="24"/>
          <w:szCs w:val="24"/>
        </w:rPr>
        <w:t>第六阶段第四关中，户外场景中小华动作相对比较缓慢，是否可以调整？</w:t>
      </w:r>
      <w:commentRangeEnd w:id="6"/>
      <w:r>
        <w:commentReference w:id="6"/>
      </w:r>
    </w:p>
    <w:p>
      <w:pPr>
        <w:spacing w:line="360" w:lineRule="auto"/>
      </w:pPr>
      <w:commentRangeStart w:id="7"/>
      <w:r>
        <w:rPr>
          <w:rFonts w:hint="eastAsia" w:ascii="宋体" w:hAnsi="宋体" w:eastAsia="宋体"/>
          <w:color w:val="FF0000"/>
          <w:sz w:val="24"/>
          <w:szCs w:val="24"/>
        </w:rPr>
        <w:t>7</w:t>
      </w:r>
      <w:r>
        <w:rPr>
          <w:rFonts w:ascii="宋体" w:hAnsi="宋体" w:eastAsia="宋体"/>
          <w:color w:val="FF0000"/>
          <w:sz w:val="24"/>
          <w:szCs w:val="24"/>
        </w:rPr>
        <w:t>.</w:t>
      </w:r>
      <w:r>
        <w:rPr>
          <w:rFonts w:hint="eastAsia" w:ascii="宋体" w:hAnsi="宋体" w:eastAsia="宋体"/>
          <w:sz w:val="24"/>
          <w:szCs w:val="24"/>
        </w:rPr>
        <w:t>最后所有阶段做完后，是否可以有分数统计表，如第一阶段五题对几题，第二阶段五题对几题，最后总分等等之类，更符合教学要求。</w:t>
      </w:r>
      <w:commentRangeEnd w:id="7"/>
      <w:r>
        <w:commentReference w:id="7"/>
      </w:r>
      <w:bookmarkStart w:id="0" w:name="_GoBack"/>
      <w:bookmarkEnd w:id="0"/>
    </w:p>
    <w:p>
      <w:pPr>
        <w:spacing w:line="360" w:lineRule="auto"/>
        <w:rPr>
          <w:rFonts w:ascii="宋体" w:hAnsi="宋体" w:eastAsia="宋体"/>
          <w:sz w:val="24"/>
          <w:szCs w:val="24"/>
        </w:rPr>
      </w:pPr>
      <w:commentRangeStart w:id="8"/>
      <w:r>
        <w:rPr>
          <w:rFonts w:hint="eastAsia" w:ascii="宋体" w:hAnsi="宋体" w:eastAsia="宋体"/>
          <w:color w:val="FF0000"/>
          <w:sz w:val="24"/>
          <w:szCs w:val="24"/>
        </w:rPr>
        <w:t>8</w:t>
      </w:r>
      <w:r>
        <w:rPr>
          <w:rFonts w:ascii="宋体" w:hAnsi="宋体" w:eastAsia="宋体"/>
          <w:color w:val="FF0000"/>
          <w:sz w:val="24"/>
          <w:szCs w:val="24"/>
        </w:rPr>
        <w:t>.</w:t>
      </w:r>
      <w:r>
        <w:rPr>
          <w:rFonts w:hint="eastAsia" w:ascii="宋体" w:hAnsi="宋体" w:eastAsia="宋体"/>
          <w:sz w:val="24"/>
          <w:szCs w:val="24"/>
        </w:rPr>
        <w:t>最后所有阶段包括分数完成后，加入实验项目总结。</w:t>
      </w:r>
      <w:commentRangeEnd w:id="8"/>
      <w:r>
        <w:commentReference w:id="8"/>
      </w:r>
    </w:p>
    <w:p>
      <w:pPr>
        <w:spacing w:line="360" w:lineRule="auto"/>
        <w:rPr>
          <w:rFonts w:ascii="宋体" w:hAnsi="宋体" w:eastAsia="宋体"/>
          <w:sz w:val="24"/>
          <w:szCs w:val="24"/>
        </w:rPr>
      </w:pPr>
      <w:r>
        <w:rPr>
          <w:rFonts w:hint="eastAsia" w:ascii="宋体" w:hAnsi="宋体" w:eastAsia="宋体"/>
          <w:color w:val="FF0000"/>
          <w:sz w:val="24"/>
          <w:szCs w:val="24"/>
        </w:rPr>
        <w:t>实验项目总结</w:t>
      </w:r>
      <w:r>
        <w:rPr>
          <w:rFonts w:ascii="宋体" w:hAnsi="宋体" w:eastAsia="宋体"/>
          <w:color w:val="FF0000"/>
          <w:sz w:val="24"/>
          <w:szCs w:val="24"/>
        </w:rPr>
        <w:t>:</w:t>
      </w:r>
      <w:r>
        <w:rPr>
          <w:rFonts w:hint="eastAsia" w:ascii="宋体" w:hAnsi="宋体" w:eastAsia="宋体"/>
          <w:sz w:val="24"/>
          <w:szCs w:val="24"/>
        </w:rPr>
        <w:t>项目基于图片交换沟通系统（P</w:t>
      </w:r>
      <w:r>
        <w:rPr>
          <w:rFonts w:ascii="宋体" w:hAnsi="宋体" w:eastAsia="宋体"/>
          <w:sz w:val="24"/>
          <w:szCs w:val="24"/>
        </w:rPr>
        <w:t>ECS</w:t>
      </w:r>
      <w:r>
        <w:rPr>
          <w:rFonts w:hint="eastAsia" w:ascii="宋体" w:hAnsi="宋体" w:eastAsia="宋体"/>
          <w:sz w:val="24"/>
          <w:szCs w:val="24"/>
        </w:rPr>
        <w:t>）的原理，运用虚拟仿真技术帮助师范生掌握自闭症儿童沟通与交往的训练技术。师范生在进行训练之前需了解儿童的喜好，才能决定选择用什么物品来进行训练，最开始训练中建议进行个别化训练，当儿童掌握使用沟通本的技巧后，就可以鼓励他们在课堂中、家庭里以及其他日常生活场景中运用沟通本。</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35257974" w:date="2019-09-16T09:18:00Z" w:initials="">
    <w:p w14:paraId="503C7559">
      <w:pPr>
        <w:pStyle w:val="2"/>
        <w:rPr>
          <w:rFonts w:hint="default" w:eastAsiaTheme="minorEastAsia"/>
          <w:lang w:val="en-US" w:eastAsia="zh-CN"/>
        </w:rPr>
      </w:pPr>
      <w:r>
        <w:rPr>
          <w:rFonts w:hint="eastAsia"/>
        </w:rPr>
        <w:t>可以修改</w:t>
      </w:r>
      <w:r>
        <w:rPr>
          <w:rFonts w:hint="eastAsia"/>
          <w:lang w:val="en-US" w:eastAsia="zh-CN"/>
        </w:rPr>
        <w:t xml:space="preserve"> </w:t>
      </w:r>
      <w:r>
        <w:rPr>
          <w:rFonts w:hint="default"/>
          <w:lang w:val="en-US" w:eastAsia="zh-CN"/>
        </w:rPr>
        <w:t>0.5h</w:t>
      </w:r>
    </w:p>
  </w:comment>
  <w:comment w:id="1" w:author="WPS_135257974" w:date="2019-09-16T09:19:00Z" w:initials="">
    <w:p w14:paraId="18F60614">
      <w:pPr>
        <w:pStyle w:val="2"/>
        <w:rPr>
          <w:rFonts w:hint="default"/>
          <w:lang w:val="en-US"/>
        </w:rPr>
      </w:pPr>
      <w:r>
        <w:rPr>
          <w:rFonts w:hint="eastAsia"/>
        </w:rPr>
        <w:t>可以修改</w:t>
      </w:r>
      <w:r>
        <w:rPr>
          <w:rFonts w:hint="default"/>
          <w:lang w:val="en-US"/>
        </w:rPr>
        <w:t xml:space="preserve"> 0.5h</w:t>
      </w:r>
    </w:p>
  </w:comment>
  <w:comment w:id="2" w:author="WPS_135257974" w:date="2019-09-16T09:19:00Z" w:initials="">
    <w:p w14:paraId="1B1C6B3B">
      <w:pPr>
        <w:pStyle w:val="2"/>
        <w:rPr>
          <w:rFonts w:hint="default"/>
          <w:lang w:val="en-US"/>
        </w:rPr>
      </w:pPr>
      <w:r>
        <w:rPr>
          <w:rFonts w:hint="eastAsia"/>
        </w:rPr>
        <w:t>可以修改</w:t>
      </w:r>
      <w:r>
        <w:rPr>
          <w:rFonts w:hint="default"/>
          <w:lang w:val="en-US"/>
        </w:rPr>
        <w:t xml:space="preserve"> 0.5h</w:t>
      </w:r>
    </w:p>
  </w:comment>
  <w:comment w:id="3" w:author="WPS_135257974 [2]" w:date="2019-09-16T14:40:58Z" w:initials="">
    <w:p w14:paraId="711C011D">
      <w:pPr>
        <w:pStyle w:val="2"/>
        <w:rPr>
          <w:rFonts w:hint="default" w:eastAsiaTheme="minorEastAsia"/>
          <w:lang w:val="en-US" w:eastAsia="zh-CN"/>
        </w:rPr>
      </w:pPr>
      <w:r>
        <w:rPr>
          <w:rFonts w:hint="eastAsia"/>
          <w:lang w:val="en-US" w:eastAsia="zh-CN"/>
        </w:rPr>
        <w:t>这个部分与原来的设计模式不同，修改要代码层面的，所以难以实现。</w:t>
      </w:r>
      <w:r>
        <w:rPr>
          <w:rFonts w:hint="default"/>
          <w:lang w:val="en-US" w:eastAsia="zh-CN"/>
        </w:rPr>
        <w:t xml:space="preserve"> </w:t>
      </w:r>
      <w:r>
        <w:rPr>
          <w:rFonts w:hint="eastAsia"/>
          <w:lang w:val="en-US" w:eastAsia="zh-CN"/>
        </w:rPr>
        <w:t>开发需要3.5天[1天确定下交互表现,2.5天开发]</w:t>
      </w:r>
    </w:p>
  </w:comment>
  <w:comment w:id="4" w:author="WPS_135257974" w:date="2019-09-16T09:19:00Z" w:initials="">
    <w:p w14:paraId="15D27244">
      <w:pPr>
        <w:pStyle w:val="2"/>
        <w:rPr>
          <w:rFonts w:hint="eastAsia"/>
          <w:lang w:val="en-US" w:eastAsia="zh-CN"/>
        </w:rPr>
      </w:pPr>
      <w:r>
        <w:rPr>
          <w:rFonts w:hint="eastAsia"/>
          <w:lang w:val="en-US" w:eastAsia="zh-CN"/>
        </w:rPr>
        <w:t>这个部分与原来的设计模式不同，修改要代码层面的，所以难以实现。</w:t>
      </w:r>
    </w:p>
    <w:p w14:paraId="6EED26C9">
      <w:pPr>
        <w:pStyle w:val="2"/>
        <w:rPr>
          <w:rFonts w:hint="default"/>
          <w:lang w:val="en-US" w:eastAsia="zh-CN"/>
        </w:rPr>
      </w:pPr>
      <w:r>
        <w:rPr>
          <w:rFonts w:hint="eastAsia"/>
          <w:lang w:val="en-US" w:eastAsia="zh-CN"/>
        </w:rPr>
        <w:t>交互形式不确定,不好评估</w:t>
      </w:r>
    </w:p>
  </w:comment>
  <w:comment w:id="5" w:author="WPS_135257974" w:date="2019-09-16T09:19:00Z" w:initials="">
    <w:p w14:paraId="63B91B9A">
      <w:pPr>
        <w:pStyle w:val="2"/>
        <w:rPr>
          <w:rFonts w:hint="eastAsia"/>
          <w:lang w:eastAsia="zh-CN"/>
        </w:rPr>
      </w:pPr>
      <w:r>
        <w:rPr>
          <w:rFonts w:hint="eastAsia"/>
          <w:lang w:eastAsia="zh-CN"/>
        </w:rPr>
        <w:t>镜头推进，会穿越一些模型引起穿帮问题。</w:t>
      </w:r>
    </w:p>
    <w:p w14:paraId="2B2E489A">
      <w:pPr>
        <w:pStyle w:val="2"/>
        <w:rPr>
          <w:rFonts w:hint="default"/>
          <w:lang w:val="en-US" w:eastAsia="zh-CN"/>
        </w:rPr>
      </w:pPr>
      <w:r>
        <w:rPr>
          <w:rFonts w:hint="eastAsia"/>
          <w:lang w:val="en-US" w:eastAsia="zh-CN"/>
        </w:rPr>
        <w:t>或者考虑其他表现形式, 暂时评估不了</w:t>
      </w:r>
    </w:p>
  </w:comment>
  <w:comment w:id="6" w:author="WPS_135257974" w:date="2019-09-16T09:19:00Z" w:initials="">
    <w:p w14:paraId="136C34FA">
      <w:pPr>
        <w:pStyle w:val="2"/>
        <w:rPr>
          <w:rFonts w:hint="eastAsia" w:eastAsiaTheme="minorEastAsia"/>
          <w:lang w:eastAsia="zh-CN"/>
        </w:rPr>
      </w:pPr>
      <w:r>
        <w:rPr>
          <w:rFonts w:hint="eastAsia"/>
          <w:lang w:eastAsia="zh-CN"/>
        </w:rPr>
        <w:t>动画先调整半天时间，然后程序再调试半天时间，需要</w:t>
      </w:r>
      <w:r>
        <w:rPr>
          <w:rFonts w:hint="eastAsia"/>
          <w:lang w:val="en-US" w:eastAsia="zh-CN"/>
        </w:rPr>
        <w:t>一</w:t>
      </w:r>
      <w:r>
        <w:rPr>
          <w:rFonts w:hint="eastAsia"/>
          <w:lang w:eastAsia="zh-CN"/>
        </w:rPr>
        <w:t>天时间。但是整个软件部门非常繁忙，最近都在赶时间做事情。</w:t>
      </w:r>
    </w:p>
  </w:comment>
  <w:comment w:id="7" w:author="WPS_135257974" w:date="2019-09-16T09:20:00Z" w:initials="">
    <w:p w14:paraId="56051349">
      <w:pPr>
        <w:pStyle w:val="2"/>
      </w:pPr>
      <w:r>
        <w:rPr>
          <w:rFonts w:hint="eastAsia"/>
          <w:lang w:val="en-US" w:eastAsia="zh-CN"/>
        </w:rPr>
        <w:t>这个部分与原来的设计模式不同，修改要代码层面的，所以难以实现。</w:t>
      </w:r>
    </w:p>
    <w:p w14:paraId="67D04B07">
      <w:pPr>
        <w:pStyle w:val="2"/>
        <w:rPr>
          <w:rFonts w:hint="default" w:eastAsiaTheme="minorEastAsia"/>
          <w:lang w:val="en-US" w:eastAsia="zh-CN"/>
        </w:rPr>
      </w:pPr>
      <w:r>
        <w:rPr>
          <w:rFonts w:hint="eastAsia"/>
          <w:lang w:val="en-US" w:eastAsia="zh-CN"/>
        </w:rPr>
        <w:t>确定交互表现0.5天,开发2.5天</w:t>
      </w:r>
    </w:p>
  </w:comment>
  <w:comment w:id="8" w:author="WPS_135257974" w:date="2019-09-16T09:20:00Z" w:initials="">
    <w:p w14:paraId="681743BB">
      <w:pPr>
        <w:pStyle w:val="2"/>
        <w:rPr>
          <w:rFonts w:hint="default" w:eastAsiaTheme="minorEastAsia"/>
          <w:lang w:val="en-US" w:eastAsia="zh-CN"/>
        </w:rPr>
      </w:pPr>
      <w:r>
        <w:rPr>
          <w:rFonts w:hint="eastAsia"/>
          <w:lang w:eastAsia="zh-CN"/>
        </w:rPr>
        <w:t>可以增加</w:t>
      </w:r>
      <w:r>
        <w:rPr>
          <w:rFonts w:hint="default"/>
          <w:lang w:val="en-US" w:eastAsia="zh-CN"/>
        </w:rPr>
        <w:t xml:space="preserve"> 3h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3C7559" w15:done="0"/>
  <w15:commentEx w15:paraId="18F60614" w15:done="0"/>
  <w15:commentEx w15:paraId="1B1C6B3B" w15:done="0"/>
  <w15:commentEx w15:paraId="711C011D" w15:done="0"/>
  <w15:commentEx w15:paraId="6EED26C9" w15:done="0"/>
  <w15:commentEx w15:paraId="2B2E489A" w15:done="0"/>
  <w15:commentEx w15:paraId="136C34FA" w15:done="0"/>
  <w15:commentEx w15:paraId="67D04B07" w15:done="0"/>
  <w15:commentEx w15:paraId="681743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35257974">
    <w15:presenceInfo w15:providerId="None" w15:userId="WPS_135257974"/>
  </w15:person>
  <w15:person w15:author="WPS_135257974 [2]">
    <w15:presenceInfo w15:providerId="WPS Office" w15:userId="678586766"/>
  </w15:person>
  <w15:person w15:author="a llen">
    <w15:presenceInfo w15:providerId="Windows Live" w15:userId="2290191717329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FB"/>
    <w:rsid w:val="00025710"/>
    <w:rsid w:val="000A2904"/>
    <w:rsid w:val="00161800"/>
    <w:rsid w:val="002A5DFB"/>
    <w:rsid w:val="002E6DAA"/>
    <w:rsid w:val="00463E18"/>
    <w:rsid w:val="00572DD2"/>
    <w:rsid w:val="00643B2C"/>
    <w:rsid w:val="006C7D9D"/>
    <w:rsid w:val="0088471B"/>
    <w:rsid w:val="008A50CA"/>
    <w:rsid w:val="008B3A9B"/>
    <w:rsid w:val="00EF0CE3"/>
    <w:rsid w:val="14804446"/>
    <w:rsid w:val="2A027F53"/>
    <w:rsid w:val="65126695"/>
    <w:rsid w:val="7CAA5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Balloon Text"/>
    <w:basedOn w:val="1"/>
    <w:link w:val="10"/>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2"/>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批注框文本 Char"/>
    <w:basedOn w:val="8"/>
    <w:link w:val="3"/>
    <w:semiHidden/>
    <w:qFormat/>
    <w:uiPriority w:val="99"/>
    <w:rPr>
      <w:kern w:val="2"/>
      <w:sz w:val="18"/>
      <w:szCs w:val="18"/>
    </w:rPr>
  </w:style>
  <w:style w:type="character" w:customStyle="1" w:styleId="11">
    <w:name w:val="批注文字 Char"/>
    <w:basedOn w:val="8"/>
    <w:link w:val="2"/>
    <w:semiHidden/>
    <w:qFormat/>
    <w:uiPriority w:val="99"/>
    <w:rPr>
      <w:kern w:val="2"/>
      <w:sz w:val="21"/>
      <w:szCs w:val="22"/>
    </w:rPr>
  </w:style>
  <w:style w:type="character" w:customStyle="1" w:styleId="12">
    <w:name w:val="批注主题 Char"/>
    <w:basedOn w:val="11"/>
    <w:link w:val="6"/>
    <w:semiHidden/>
    <w:qFormat/>
    <w:uiPriority w:val="99"/>
    <w:rPr>
      <w:b/>
      <w:bCs/>
      <w:kern w:val="2"/>
      <w:sz w:val="21"/>
      <w:szCs w:val="22"/>
    </w:rPr>
  </w:style>
  <w:style w:type="character" w:customStyle="1" w:styleId="13">
    <w:name w:val="页眉 Char"/>
    <w:basedOn w:val="8"/>
    <w:link w:val="5"/>
    <w:qFormat/>
    <w:uiPriority w:val="99"/>
    <w:rPr>
      <w:kern w:val="2"/>
      <w:sz w:val="18"/>
      <w:szCs w:val="18"/>
    </w:rPr>
  </w:style>
  <w:style w:type="character" w:customStyle="1" w:styleId="14">
    <w:name w:val="页脚 Char"/>
    <w:basedOn w:val="8"/>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DE648-E578-4771-999F-D46E9C4ED092}">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Words>
  <Characters>1318</Characters>
  <Lines>10</Lines>
  <Paragraphs>3</Paragraphs>
  <TotalTime>39</TotalTime>
  <ScaleCrop>false</ScaleCrop>
  <LinksUpToDate>false</LinksUpToDate>
  <CharactersWithSpaces>1546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2019-09-15T12:52:00Z</dcterms:created>
  <dc:creator>jpy</dc:creator>
  <cp:lastModifiedBy>zhashangjun</cp:lastModifiedBy>
  <dcterms:modified xsi:type="dcterms:W3CDTF">2019-09-16T08:06:36Z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